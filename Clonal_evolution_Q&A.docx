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76CAC8" w14:textId="0A65BE35" w:rsidR="00DD559D" w:rsidRPr="004E103F" w:rsidRDefault="000C49E5" w:rsidP="00C9341B">
      <w:pPr>
        <w:jc w:val="center"/>
        <w:rPr>
          <w:b/>
          <w:i/>
        </w:rPr>
      </w:pPr>
      <w:del w:id="0" w:author="Francesca" w:date="2016-11-01T07:23:00Z">
        <w:r w:rsidDel="009778F9">
          <w:rPr>
            <w:b/>
            <w:i/>
          </w:rPr>
          <w:delText>Clonal</w:delText>
        </w:r>
        <w:r w:rsidR="004E103F" w:rsidRPr="004E103F" w:rsidDel="009778F9">
          <w:rPr>
            <w:b/>
            <w:i/>
          </w:rPr>
          <w:delText xml:space="preserve"> </w:delText>
        </w:r>
      </w:del>
      <w:ins w:id="1" w:author="Francesca" w:date="2016-11-01T07:23:00Z">
        <w:r w:rsidR="009778F9">
          <w:rPr>
            <w:b/>
            <w:i/>
          </w:rPr>
          <w:t>Tumour</w:t>
        </w:r>
        <w:r w:rsidR="009778F9" w:rsidRPr="004E103F">
          <w:rPr>
            <w:b/>
            <w:i/>
          </w:rPr>
          <w:t xml:space="preserve"> </w:t>
        </w:r>
      </w:ins>
      <w:r w:rsidR="004E103F" w:rsidRPr="004E103F">
        <w:rPr>
          <w:b/>
          <w:i/>
        </w:rPr>
        <w:t>Evolution Course</w:t>
      </w:r>
    </w:p>
    <w:p w14:paraId="77A24912" w14:textId="77777777" w:rsidR="004E103F" w:rsidRDefault="004E103F" w:rsidP="00C9341B">
      <w:pPr>
        <w:jc w:val="center"/>
        <w:rPr>
          <w:b/>
        </w:rPr>
      </w:pPr>
    </w:p>
    <w:p w14:paraId="48F88F37" w14:textId="77777777" w:rsidR="00C52C2A" w:rsidRDefault="00C52C2A" w:rsidP="00C52C2A"/>
    <w:p w14:paraId="2B861B92" w14:textId="0A038F46" w:rsidR="00C52C2A" w:rsidRPr="00C52C2A" w:rsidDel="009778F9" w:rsidRDefault="007F6AC1" w:rsidP="00C52C2A">
      <w:pPr>
        <w:rPr>
          <w:del w:id="2" w:author="Francesca" w:date="2016-11-01T07:28:00Z"/>
          <w:b/>
        </w:rPr>
      </w:pPr>
      <w:del w:id="3" w:author="Francesca" w:date="2016-11-01T07:28:00Z">
        <w:r w:rsidDel="009778F9">
          <w:rPr>
            <w:b/>
          </w:rPr>
          <w:delText>A</w:delText>
        </w:r>
        <w:r w:rsidR="00C52C2A" w:rsidRPr="00C52C2A" w:rsidDel="009778F9">
          <w:rPr>
            <w:b/>
          </w:rPr>
          <w:delText xml:space="preserve">. </w:delText>
        </w:r>
        <w:r w:rsidDel="009778F9">
          <w:rPr>
            <w:b/>
          </w:rPr>
          <w:delText>Retrieve the basic information</w:delText>
        </w:r>
      </w:del>
    </w:p>
    <w:p w14:paraId="6DDC79DC" w14:textId="77777777" w:rsidR="00C52C2A" w:rsidRDefault="00C52C2A" w:rsidP="00C52C2A"/>
    <w:p w14:paraId="5F924AEC" w14:textId="6D7E5118" w:rsidR="00757183" w:rsidRDefault="00757183" w:rsidP="00757183">
      <w:pPr>
        <w:pStyle w:val="ListParagraph"/>
        <w:numPr>
          <w:ilvl w:val="0"/>
          <w:numId w:val="2"/>
        </w:numPr>
      </w:pPr>
      <w:bookmarkStart w:id="4" w:name="OLE_LINK1"/>
      <w:bookmarkStart w:id="5" w:name="OLE_LINK2"/>
      <w:proofErr w:type="gramStart"/>
      <w:r>
        <w:t xml:space="preserve">Is the </w:t>
      </w:r>
      <w:ins w:id="6" w:author="Francesca" w:date="2016-11-01T07:28:00Z">
        <w:r w:rsidR="009778F9">
          <w:t xml:space="preserve">sequenced </w:t>
        </w:r>
      </w:ins>
      <w:del w:id="7" w:author="Francesca" w:date="2016-11-01T07:28:00Z">
        <w:r w:rsidDel="009778F9">
          <w:delText xml:space="preserve">tumour </w:delText>
        </w:r>
      </w:del>
      <w:r>
        <w:t xml:space="preserve">sample contaminated by </w:t>
      </w:r>
      <w:del w:id="8" w:author="Francesca" w:date="2016-11-01T07:28:00Z">
        <w:r w:rsidDel="009778F9">
          <w:delText xml:space="preserve">the </w:delText>
        </w:r>
      </w:del>
      <w:r>
        <w:t xml:space="preserve">normal </w:t>
      </w:r>
      <w:del w:id="9" w:author="Francesca" w:date="2016-11-01T07:28:00Z">
        <w:r w:rsidDel="009778F9">
          <w:delText>counterpart</w:delText>
        </w:r>
      </w:del>
      <w:ins w:id="10" w:author="Francesca" w:date="2016-11-01T07:28:00Z">
        <w:r w:rsidR="009778F9">
          <w:t>cells</w:t>
        </w:r>
      </w:ins>
      <w:proofErr w:type="gramEnd"/>
      <w:r>
        <w:t xml:space="preserve">? If so, what is percentage of normal cells in the </w:t>
      </w:r>
      <w:del w:id="11" w:author="Francesca" w:date="2016-11-01T07:23:00Z">
        <w:r w:rsidDel="009778F9">
          <w:delText>sample</w:delText>
        </w:r>
      </w:del>
      <w:ins w:id="12" w:author="Francesca" w:date="2016-11-01T07:23:00Z">
        <w:r w:rsidR="009778F9">
          <w:t>sequencing reads</w:t>
        </w:r>
      </w:ins>
      <w:r>
        <w:t>?</w:t>
      </w:r>
    </w:p>
    <w:p w14:paraId="0A512710" w14:textId="77777777" w:rsidR="00757183" w:rsidRDefault="00757183" w:rsidP="00757183">
      <w:pPr>
        <w:ind w:left="360"/>
      </w:pPr>
      <w:r>
        <w:t>_____________________________________________________________________________________</w:t>
      </w:r>
    </w:p>
    <w:p w14:paraId="665456CB" w14:textId="77777777" w:rsidR="00757183" w:rsidRDefault="00757183" w:rsidP="00757183">
      <w:pPr>
        <w:ind w:left="360"/>
      </w:pPr>
      <w:r>
        <w:t>_____________________________________________________________________________________</w:t>
      </w:r>
    </w:p>
    <w:p w14:paraId="4C929C9C" w14:textId="77777777" w:rsidR="00757183" w:rsidRDefault="00757183" w:rsidP="00757183">
      <w:pPr>
        <w:ind w:left="360"/>
      </w:pPr>
      <w:r>
        <w:t>_____________________________________________________________________________________</w:t>
      </w:r>
    </w:p>
    <w:p w14:paraId="2F8EF7F8" w14:textId="77777777" w:rsidR="00757183" w:rsidRDefault="00757183" w:rsidP="00757183">
      <w:pPr>
        <w:ind w:left="360"/>
      </w:pPr>
      <w:r>
        <w:t>_____________________________________________________________________________________</w:t>
      </w:r>
    </w:p>
    <w:p w14:paraId="1ACBC322" w14:textId="77777777" w:rsidR="00757183" w:rsidRDefault="00757183" w:rsidP="00757183">
      <w:pPr>
        <w:ind w:left="360"/>
      </w:pPr>
    </w:p>
    <w:p w14:paraId="1609A142" w14:textId="40AB679C" w:rsidR="00757183" w:rsidRDefault="00757183" w:rsidP="00757183">
      <w:pPr>
        <w:pStyle w:val="ListParagraph"/>
        <w:numPr>
          <w:ilvl w:val="0"/>
          <w:numId w:val="2"/>
        </w:numPr>
      </w:pPr>
      <w:r>
        <w:t xml:space="preserve">Is the tumor genome </w:t>
      </w:r>
      <w:proofErr w:type="spellStart"/>
      <w:r>
        <w:t>chromosomically</w:t>
      </w:r>
      <w:proofErr w:type="spellEnd"/>
      <w:r>
        <w:t xml:space="preserve"> unstable? What is the average number of alleles in the tumour cells?</w:t>
      </w:r>
    </w:p>
    <w:p w14:paraId="0A7C1368" w14:textId="77777777" w:rsidR="00757183" w:rsidRDefault="00757183" w:rsidP="00757183">
      <w:pPr>
        <w:ind w:left="360"/>
      </w:pPr>
      <w:r>
        <w:t>_____________________________________________________________________________________</w:t>
      </w:r>
    </w:p>
    <w:p w14:paraId="5501399F" w14:textId="77777777" w:rsidR="00757183" w:rsidRDefault="00757183" w:rsidP="00757183">
      <w:pPr>
        <w:ind w:left="360"/>
      </w:pPr>
      <w:r>
        <w:t>_____________________________________________________________________________________</w:t>
      </w:r>
    </w:p>
    <w:p w14:paraId="2B0C757C" w14:textId="77777777" w:rsidR="00757183" w:rsidRDefault="00757183" w:rsidP="00757183">
      <w:pPr>
        <w:ind w:left="360"/>
      </w:pPr>
      <w:r>
        <w:t>_____________________________________________________________________________________</w:t>
      </w:r>
    </w:p>
    <w:p w14:paraId="1803DF08" w14:textId="77777777" w:rsidR="00757183" w:rsidRDefault="00757183" w:rsidP="00757183">
      <w:pPr>
        <w:ind w:left="360"/>
      </w:pPr>
      <w:r>
        <w:t>_____________________________________________________________________________________</w:t>
      </w:r>
    </w:p>
    <w:bookmarkEnd w:id="4"/>
    <w:bookmarkEnd w:id="5"/>
    <w:p w14:paraId="3F460158" w14:textId="77777777" w:rsidR="00DD559D" w:rsidDel="009778F9" w:rsidRDefault="00DD559D" w:rsidP="00DD559D">
      <w:pPr>
        <w:ind w:left="360"/>
        <w:rPr>
          <w:del w:id="13" w:author="Francesca" w:date="2016-11-01T07:29:00Z"/>
        </w:rPr>
      </w:pPr>
    </w:p>
    <w:p w14:paraId="545FEAD0" w14:textId="07658263" w:rsidR="00C52C2A" w:rsidDel="009778F9" w:rsidRDefault="00757183" w:rsidP="009778F9">
      <w:pPr>
        <w:numPr>
          <w:ilvl w:val="0"/>
          <w:numId w:val="2"/>
        </w:numPr>
        <w:ind w:left="0"/>
        <w:rPr>
          <w:del w:id="14" w:author="Francesca" w:date="2016-11-01T07:29:00Z"/>
        </w:rPr>
        <w:pPrChange w:id="15" w:author="Francesca" w:date="2016-11-01T07:29:00Z">
          <w:pPr>
            <w:pStyle w:val="ListParagraph"/>
            <w:numPr>
              <w:numId w:val="2"/>
            </w:numPr>
            <w:ind w:hanging="360"/>
          </w:pPr>
        </w:pPrChange>
      </w:pPr>
      <w:del w:id="16" w:author="Francesca" w:date="2016-11-01T07:29:00Z">
        <w:r w:rsidDel="009778F9">
          <w:delText>How c</w:delText>
        </w:r>
        <w:r w:rsidRPr="007F6AC1" w:rsidDel="009778F9">
          <w:delText xml:space="preserve">an we </w:delText>
        </w:r>
      </w:del>
      <w:del w:id="17" w:author="Francesca" w:date="2016-11-01T07:24:00Z">
        <w:r w:rsidRPr="007F6AC1" w:rsidDel="009778F9">
          <w:delText xml:space="preserve">in principle </w:delText>
        </w:r>
      </w:del>
      <w:del w:id="18" w:author="Francesca" w:date="2016-11-01T07:29:00Z">
        <w:r w:rsidDel="009778F9">
          <w:delText xml:space="preserve">understand whether </w:delText>
        </w:r>
        <w:commentRangeStart w:id="19"/>
        <w:r w:rsidDel="009778F9">
          <w:delText xml:space="preserve">a </w:delText>
        </w:r>
        <w:r w:rsidRPr="007F6AC1" w:rsidDel="009778F9">
          <w:delText xml:space="preserve">patient </w:delText>
        </w:r>
        <w:commentRangeEnd w:id="19"/>
        <w:r w:rsidR="009778F9" w:rsidDel="009778F9">
          <w:rPr>
            <w:rStyle w:val="CommentReference"/>
          </w:rPr>
          <w:commentReference w:id="19"/>
        </w:r>
        <w:r w:rsidDel="009778F9">
          <w:delText>can respond to anti-EGFR targeted therapy</w:delText>
        </w:r>
        <w:r w:rsidR="00C52C2A" w:rsidDel="009778F9">
          <w:delText>?</w:delText>
        </w:r>
      </w:del>
    </w:p>
    <w:p w14:paraId="2E865E03" w14:textId="45FC906C" w:rsidR="00DD559D" w:rsidDel="009778F9" w:rsidRDefault="00DD559D" w:rsidP="009778F9">
      <w:pPr>
        <w:rPr>
          <w:del w:id="20" w:author="Francesca" w:date="2016-11-01T07:29:00Z"/>
        </w:rPr>
        <w:pPrChange w:id="21" w:author="Francesca" w:date="2016-11-01T07:29:00Z">
          <w:pPr>
            <w:ind w:left="360"/>
            <w:jc w:val="both"/>
          </w:pPr>
        </w:pPrChange>
      </w:pPr>
      <w:del w:id="22" w:author="Francesca" w:date="2016-11-01T07:29:00Z">
        <w:r w:rsidDel="009778F9">
          <w:delText>_____________________________________________________________________________________</w:delText>
        </w:r>
      </w:del>
    </w:p>
    <w:p w14:paraId="73D15268" w14:textId="232CA57A" w:rsidR="00DD559D" w:rsidDel="009778F9" w:rsidRDefault="00DD559D" w:rsidP="009778F9">
      <w:pPr>
        <w:rPr>
          <w:del w:id="23" w:author="Francesca" w:date="2016-11-01T07:29:00Z"/>
        </w:rPr>
        <w:pPrChange w:id="24" w:author="Francesca" w:date="2016-11-01T07:29:00Z">
          <w:pPr>
            <w:ind w:left="360"/>
            <w:jc w:val="both"/>
          </w:pPr>
        </w:pPrChange>
      </w:pPr>
      <w:del w:id="25" w:author="Francesca" w:date="2016-11-01T07:29:00Z">
        <w:r w:rsidDel="009778F9">
          <w:delText>_____________________________________________________________________________________</w:delText>
        </w:r>
      </w:del>
    </w:p>
    <w:p w14:paraId="40535E43" w14:textId="3EDA90C8" w:rsidR="00DD559D" w:rsidDel="009778F9" w:rsidRDefault="00DD559D" w:rsidP="009778F9">
      <w:pPr>
        <w:rPr>
          <w:del w:id="26" w:author="Francesca" w:date="2016-11-01T07:29:00Z"/>
        </w:rPr>
        <w:pPrChange w:id="27" w:author="Francesca" w:date="2016-11-01T07:29:00Z">
          <w:pPr>
            <w:ind w:left="360"/>
            <w:jc w:val="both"/>
          </w:pPr>
        </w:pPrChange>
      </w:pPr>
      <w:del w:id="28" w:author="Francesca" w:date="2016-11-01T07:29:00Z">
        <w:r w:rsidDel="009778F9">
          <w:delText>_____________________________________________________________________________________</w:delText>
        </w:r>
      </w:del>
    </w:p>
    <w:p w14:paraId="5953FB31" w14:textId="780DAA1B" w:rsidR="00DD559D" w:rsidDel="009778F9" w:rsidRDefault="00DD559D" w:rsidP="009778F9">
      <w:pPr>
        <w:rPr>
          <w:del w:id="29" w:author="Francesca" w:date="2016-11-01T07:29:00Z"/>
        </w:rPr>
        <w:pPrChange w:id="30" w:author="Francesca" w:date="2016-11-01T07:29:00Z">
          <w:pPr>
            <w:ind w:left="360"/>
            <w:jc w:val="both"/>
          </w:pPr>
        </w:pPrChange>
      </w:pPr>
      <w:del w:id="31" w:author="Francesca" w:date="2016-11-01T07:29:00Z">
        <w:r w:rsidDel="009778F9">
          <w:delText>_____________________________________________________________________________________</w:delText>
        </w:r>
      </w:del>
    </w:p>
    <w:p w14:paraId="75BCAC1B" w14:textId="77777777" w:rsidR="00BE009F" w:rsidRDefault="00BE009F" w:rsidP="009778F9">
      <w:pPr>
        <w:pPrChange w:id="32" w:author="Francesca" w:date="2016-11-01T07:29:00Z">
          <w:pPr>
            <w:pStyle w:val="ListParagraph"/>
          </w:pPr>
        </w:pPrChange>
      </w:pPr>
    </w:p>
    <w:p w14:paraId="6223767A" w14:textId="77777777" w:rsidR="00BE009F" w:rsidDel="009778F9" w:rsidRDefault="00BE009F" w:rsidP="00BE009F">
      <w:pPr>
        <w:pStyle w:val="ListParagraph"/>
        <w:rPr>
          <w:del w:id="33" w:author="Francesca" w:date="2016-11-01T07:27:00Z"/>
        </w:rPr>
      </w:pPr>
    </w:p>
    <w:p w14:paraId="33B61ECF" w14:textId="76ADBB6C" w:rsidR="00C52C2A" w:rsidRPr="009778F9" w:rsidDel="009778F9" w:rsidRDefault="00C52C2A" w:rsidP="009778F9">
      <w:pPr>
        <w:rPr>
          <w:del w:id="34" w:author="Francesca" w:date="2016-11-01T07:27:00Z"/>
          <w:b/>
          <w:rPrChange w:id="35" w:author="Francesca" w:date="2016-11-01T07:27:00Z">
            <w:rPr>
              <w:del w:id="36" w:author="Francesca" w:date="2016-11-01T07:27:00Z"/>
            </w:rPr>
          </w:rPrChange>
        </w:rPr>
        <w:pPrChange w:id="37" w:author="Francesca" w:date="2016-11-01T07:27:00Z">
          <w:pPr/>
        </w:pPrChange>
      </w:pPr>
      <w:del w:id="38" w:author="Francesca" w:date="2016-11-01T07:27:00Z">
        <w:r w:rsidRPr="009778F9" w:rsidDel="009778F9">
          <w:rPr>
            <w:b/>
            <w:rPrChange w:id="39" w:author="Francesca" w:date="2016-11-01T07:27:00Z">
              <w:rPr/>
            </w:rPrChange>
          </w:rPr>
          <w:delText xml:space="preserve">B. </w:delText>
        </w:r>
        <w:r w:rsidR="00D07DA2" w:rsidRPr="009778F9" w:rsidDel="009778F9">
          <w:rPr>
            <w:b/>
            <w:rPrChange w:id="40" w:author="Francesca" w:date="2016-11-01T07:27:00Z">
              <w:rPr/>
            </w:rPrChange>
          </w:rPr>
          <w:delText>Measuring clonality</w:delText>
        </w:r>
        <w:r w:rsidRPr="009778F9" w:rsidDel="009778F9">
          <w:rPr>
            <w:b/>
            <w:rPrChange w:id="41" w:author="Francesca" w:date="2016-11-01T07:27:00Z">
              <w:rPr/>
            </w:rPrChange>
          </w:rPr>
          <w:delText>.</w:delText>
        </w:r>
      </w:del>
    </w:p>
    <w:p w14:paraId="4DFAE39E" w14:textId="77777777" w:rsidR="00C52C2A" w:rsidRDefault="00C52C2A" w:rsidP="009778F9">
      <w:pPr>
        <w:pPrChange w:id="42" w:author="Francesca" w:date="2016-11-01T07:27:00Z">
          <w:pPr>
            <w:pStyle w:val="ListParagraph"/>
          </w:pPr>
        </w:pPrChange>
      </w:pPr>
    </w:p>
    <w:p w14:paraId="1DB6FC81" w14:textId="429E7B53" w:rsidR="00C52C2A" w:rsidRPr="008E6E17" w:rsidDel="009778F9" w:rsidRDefault="00A21FCD" w:rsidP="008E6E17">
      <w:pPr>
        <w:pStyle w:val="ListParagraph"/>
        <w:numPr>
          <w:ilvl w:val="0"/>
          <w:numId w:val="3"/>
        </w:numPr>
        <w:ind w:left="709" w:hanging="283"/>
        <w:rPr>
          <w:del w:id="43" w:author="Francesca" w:date="2016-11-01T07:28:00Z"/>
          <w:lang w:val="en-GB"/>
        </w:rPr>
      </w:pPr>
      <w:del w:id="44" w:author="Francesca" w:date="2016-11-01T07:28:00Z">
        <w:r w:rsidRPr="008E6E17" w:rsidDel="009778F9">
          <w:delText xml:space="preserve">Is the tumor content correction </w:delText>
        </w:r>
        <w:commentRangeStart w:id="45"/>
        <w:r w:rsidRPr="008E6E17" w:rsidDel="009778F9">
          <w:delText>effective? Why?</w:delText>
        </w:r>
        <w:commentRangeEnd w:id="45"/>
        <w:r w:rsidR="009778F9" w:rsidDel="009778F9">
          <w:rPr>
            <w:rStyle w:val="CommentReference"/>
          </w:rPr>
          <w:commentReference w:id="45"/>
        </w:r>
      </w:del>
    </w:p>
    <w:p w14:paraId="1F717063" w14:textId="4B027C97" w:rsidR="00DD559D" w:rsidDel="009778F9" w:rsidRDefault="00DD559D" w:rsidP="00DD559D">
      <w:pPr>
        <w:ind w:left="720"/>
        <w:rPr>
          <w:del w:id="46" w:author="Francesca" w:date="2016-11-01T07:28:00Z"/>
        </w:rPr>
      </w:pPr>
      <w:del w:id="47" w:author="Francesca" w:date="2016-11-01T07:28:00Z">
        <w:r w:rsidDel="009778F9">
          <w:delText>_____________________________________________________________________________________</w:delText>
        </w:r>
      </w:del>
    </w:p>
    <w:p w14:paraId="5DF13C23" w14:textId="775EA696" w:rsidR="00DD559D" w:rsidDel="009778F9" w:rsidRDefault="00DD559D" w:rsidP="00DD559D">
      <w:pPr>
        <w:ind w:left="720"/>
        <w:rPr>
          <w:del w:id="48" w:author="Francesca" w:date="2016-11-01T07:28:00Z"/>
        </w:rPr>
      </w:pPr>
      <w:del w:id="49" w:author="Francesca" w:date="2016-11-01T07:28:00Z">
        <w:r w:rsidDel="009778F9">
          <w:delText>_____________________________________________________________________________________</w:delText>
        </w:r>
      </w:del>
    </w:p>
    <w:p w14:paraId="0A9CF112" w14:textId="38C0DBDB" w:rsidR="00DD559D" w:rsidDel="009778F9" w:rsidRDefault="00DD559D" w:rsidP="00DD559D">
      <w:pPr>
        <w:ind w:left="720"/>
        <w:rPr>
          <w:del w:id="50" w:author="Francesca" w:date="2016-11-01T07:28:00Z"/>
        </w:rPr>
      </w:pPr>
      <w:del w:id="51" w:author="Francesca" w:date="2016-11-01T07:28:00Z">
        <w:r w:rsidDel="009778F9">
          <w:delText>_____________________________________________________________________________________</w:delText>
        </w:r>
      </w:del>
    </w:p>
    <w:p w14:paraId="41D8F7A9" w14:textId="151110AF" w:rsidR="00DD559D" w:rsidDel="009778F9" w:rsidRDefault="00DD559D" w:rsidP="00DD559D">
      <w:pPr>
        <w:ind w:left="720"/>
        <w:rPr>
          <w:del w:id="52" w:author="Francesca" w:date="2016-11-01T07:28:00Z"/>
        </w:rPr>
      </w:pPr>
      <w:del w:id="53" w:author="Francesca" w:date="2016-11-01T07:28:00Z">
        <w:r w:rsidDel="009778F9">
          <w:delText>_____________________________________________________________________________________</w:delText>
        </w:r>
      </w:del>
    </w:p>
    <w:p w14:paraId="083BAF94" w14:textId="5A8F4571" w:rsidR="00BE009F" w:rsidRPr="003D501A" w:rsidDel="009778F9" w:rsidRDefault="00A21FCD" w:rsidP="008E6E17">
      <w:pPr>
        <w:pStyle w:val="ListParagraph"/>
        <w:numPr>
          <w:ilvl w:val="0"/>
          <w:numId w:val="3"/>
        </w:numPr>
        <w:ind w:left="709" w:hanging="283"/>
        <w:rPr>
          <w:del w:id="54" w:author="Francesca" w:date="2016-11-01T07:28:00Z"/>
          <w:lang w:val="en-GB"/>
        </w:rPr>
      </w:pPr>
      <w:del w:id="55" w:author="Francesca" w:date="2016-11-01T07:28:00Z">
        <w:r w:rsidRPr="008E6E17" w:rsidDel="009778F9">
          <w:delText>Are we expecting that some somati</w:delText>
        </w:r>
        <w:r w:rsidR="008E6E17" w:rsidDel="009778F9">
          <w:delText>c mutations will be clonal? Why</w:delText>
        </w:r>
        <w:r w:rsidR="00BE009F" w:rsidDel="009778F9">
          <w:delText>?</w:delText>
        </w:r>
      </w:del>
    </w:p>
    <w:p w14:paraId="54D2FE25" w14:textId="6B2902C6" w:rsidR="003D501A" w:rsidDel="009778F9" w:rsidRDefault="003D501A" w:rsidP="003D501A">
      <w:pPr>
        <w:ind w:left="720"/>
        <w:rPr>
          <w:del w:id="56" w:author="Francesca" w:date="2016-11-01T07:28:00Z"/>
        </w:rPr>
      </w:pPr>
      <w:del w:id="57" w:author="Francesca" w:date="2016-11-01T07:28:00Z">
        <w:r w:rsidDel="009778F9">
          <w:delText>_____________________________________________________________________________________</w:delText>
        </w:r>
      </w:del>
    </w:p>
    <w:p w14:paraId="3D6CAA02" w14:textId="354E68F7" w:rsidR="003D501A" w:rsidDel="009778F9" w:rsidRDefault="003D501A" w:rsidP="003D501A">
      <w:pPr>
        <w:ind w:left="720"/>
        <w:rPr>
          <w:del w:id="58" w:author="Francesca" w:date="2016-11-01T07:28:00Z"/>
        </w:rPr>
      </w:pPr>
      <w:del w:id="59" w:author="Francesca" w:date="2016-11-01T07:28:00Z">
        <w:r w:rsidDel="009778F9">
          <w:delText>_____________________________________________________________________________________</w:delText>
        </w:r>
      </w:del>
    </w:p>
    <w:p w14:paraId="0CC2DD08" w14:textId="38BEBFB4" w:rsidR="003D501A" w:rsidDel="009778F9" w:rsidRDefault="003D501A" w:rsidP="003D501A">
      <w:pPr>
        <w:ind w:left="720"/>
        <w:rPr>
          <w:del w:id="60" w:author="Francesca" w:date="2016-11-01T07:28:00Z"/>
        </w:rPr>
      </w:pPr>
      <w:del w:id="61" w:author="Francesca" w:date="2016-11-01T07:28:00Z">
        <w:r w:rsidDel="009778F9">
          <w:delText>_____________________________________________________________________________________</w:delText>
        </w:r>
      </w:del>
    </w:p>
    <w:p w14:paraId="17C58527" w14:textId="77777777" w:rsidR="003D501A" w:rsidRPr="003D501A" w:rsidRDefault="003D501A" w:rsidP="003D501A">
      <w:pPr>
        <w:rPr>
          <w:lang w:val="en-GB"/>
        </w:rPr>
      </w:pPr>
    </w:p>
    <w:p w14:paraId="2CE29DBE" w14:textId="3736AD95" w:rsidR="003D501A" w:rsidRPr="003D501A" w:rsidDel="009778F9" w:rsidRDefault="003D501A" w:rsidP="003D501A">
      <w:pPr>
        <w:pStyle w:val="ListParagraph"/>
        <w:numPr>
          <w:ilvl w:val="0"/>
          <w:numId w:val="3"/>
        </w:numPr>
        <w:ind w:left="709" w:hanging="283"/>
        <w:rPr>
          <w:lang w:val="en-GB"/>
        </w:rPr>
      </w:pPr>
      <w:moveFromRangeStart w:id="62" w:author="Francesca" w:date="2016-11-01T07:29:00Z" w:name="move339604723"/>
      <w:moveFrom w:id="63" w:author="Francesca" w:date="2016-11-01T07:29:00Z">
        <w:r w:rsidRPr="003D501A" w:rsidDel="009778F9">
          <w:t xml:space="preserve">Are there any mutations that can give </w:t>
        </w:r>
        <w:r w:rsidDel="009778F9">
          <w:t>resistance to anti-EGFR therapy?</w:t>
        </w:r>
      </w:moveFrom>
    </w:p>
    <w:p w14:paraId="0B3BE074" w14:textId="79FACD83" w:rsidR="003D501A" w:rsidDel="009778F9" w:rsidRDefault="003D501A" w:rsidP="003D501A">
      <w:pPr>
        <w:ind w:left="720"/>
      </w:pPr>
      <w:moveFrom w:id="64" w:author="Francesca" w:date="2016-11-01T07:29:00Z">
        <w:r w:rsidDel="009778F9">
          <w:t>_____________________________________________________________________________________</w:t>
        </w:r>
      </w:moveFrom>
    </w:p>
    <w:p w14:paraId="131E6D27" w14:textId="30C80891" w:rsidR="003D501A" w:rsidDel="009778F9" w:rsidRDefault="003D501A" w:rsidP="003D501A">
      <w:pPr>
        <w:ind w:left="720"/>
      </w:pPr>
      <w:moveFrom w:id="65" w:author="Francesca" w:date="2016-11-01T07:29:00Z">
        <w:r w:rsidDel="009778F9">
          <w:t>_____________________________________________________________________________________</w:t>
        </w:r>
      </w:moveFrom>
    </w:p>
    <w:p w14:paraId="114E2EB0" w14:textId="5EF971FC" w:rsidR="003D501A" w:rsidDel="009778F9" w:rsidRDefault="003D501A" w:rsidP="003D501A">
      <w:pPr>
        <w:ind w:left="720"/>
      </w:pPr>
      <w:moveFrom w:id="66" w:author="Francesca" w:date="2016-11-01T07:29:00Z">
        <w:r w:rsidDel="009778F9">
          <w:t>_____________________________________________________________________________________</w:t>
        </w:r>
      </w:moveFrom>
    </w:p>
    <w:moveFromRangeEnd w:id="62"/>
    <w:p w14:paraId="7F61CE48" w14:textId="77777777" w:rsidR="003D501A" w:rsidDel="009778F9" w:rsidRDefault="003D501A" w:rsidP="003D501A">
      <w:pPr>
        <w:ind w:left="720"/>
        <w:rPr>
          <w:del w:id="67" w:author="Francesca" w:date="2016-11-01T07:27:00Z"/>
        </w:rPr>
      </w:pPr>
    </w:p>
    <w:p w14:paraId="0E00C396" w14:textId="1FF63C30" w:rsidR="00B55BDA" w:rsidRPr="009778F9" w:rsidDel="009778F9" w:rsidRDefault="00B55BDA" w:rsidP="009778F9">
      <w:pPr>
        <w:rPr>
          <w:del w:id="68" w:author="Francesca" w:date="2016-11-01T07:27:00Z"/>
          <w:b/>
          <w:rPrChange w:id="69" w:author="Francesca" w:date="2016-11-01T07:27:00Z">
            <w:rPr>
              <w:del w:id="70" w:author="Francesca" w:date="2016-11-01T07:27:00Z"/>
            </w:rPr>
          </w:rPrChange>
        </w:rPr>
        <w:pPrChange w:id="71" w:author="Francesca" w:date="2016-11-01T07:27:00Z">
          <w:pPr/>
        </w:pPrChange>
      </w:pPr>
      <w:del w:id="72" w:author="Francesca" w:date="2016-11-01T07:27:00Z">
        <w:r w:rsidRPr="009778F9" w:rsidDel="009778F9">
          <w:rPr>
            <w:b/>
            <w:rPrChange w:id="73" w:author="Francesca" w:date="2016-11-01T07:27:00Z">
              <w:rPr/>
            </w:rPrChange>
          </w:rPr>
          <w:delText>C. Tumor Clone Composition</w:delText>
        </w:r>
      </w:del>
    </w:p>
    <w:p w14:paraId="20DE4CFA" w14:textId="77777777" w:rsidR="003D501A" w:rsidRPr="003D501A" w:rsidRDefault="003D501A" w:rsidP="009778F9">
      <w:pPr>
        <w:rPr>
          <w:lang w:val="en-GB"/>
        </w:rPr>
        <w:pPrChange w:id="74" w:author="Francesca" w:date="2016-11-01T07:27:00Z">
          <w:pPr>
            <w:pStyle w:val="ListParagraph"/>
            <w:ind w:left="709"/>
          </w:pPr>
        </w:pPrChange>
      </w:pPr>
    </w:p>
    <w:p w14:paraId="075AFDB2" w14:textId="1A816164" w:rsidR="005A336F" w:rsidRPr="00B55BDA" w:rsidRDefault="00A21FCD" w:rsidP="00B55BDA">
      <w:pPr>
        <w:pStyle w:val="ListParagraph"/>
        <w:numPr>
          <w:ilvl w:val="0"/>
          <w:numId w:val="10"/>
        </w:numPr>
        <w:rPr>
          <w:lang w:val="en-GB"/>
        </w:rPr>
      </w:pPr>
      <w:r w:rsidRPr="003D501A">
        <w:t xml:space="preserve">How many clones </w:t>
      </w:r>
      <w:del w:id="75" w:author="Francesca" w:date="2016-11-01T07:29:00Z">
        <w:r w:rsidRPr="003D501A" w:rsidDel="009778F9">
          <w:delText>do you expect for the tumo</w:delText>
        </w:r>
        <w:r w:rsidR="003D501A" w:rsidDel="009778F9">
          <w:delText>u</w:delText>
        </w:r>
        <w:r w:rsidRPr="003D501A" w:rsidDel="009778F9">
          <w:delText>r</w:delText>
        </w:r>
      </w:del>
      <w:ins w:id="76" w:author="Francesca" w:date="2016-11-01T07:29:00Z">
        <w:r w:rsidR="009778F9">
          <w:t>do compose the sequenced tumour</w:t>
        </w:r>
      </w:ins>
      <w:r w:rsidRPr="003D501A">
        <w:t>?</w:t>
      </w:r>
    </w:p>
    <w:p w14:paraId="53B052CC" w14:textId="77777777" w:rsidR="003D501A" w:rsidRDefault="003D501A" w:rsidP="003D501A">
      <w:pPr>
        <w:ind w:left="720"/>
      </w:pPr>
      <w:r>
        <w:t>_____________________________________________________________________________________</w:t>
      </w:r>
    </w:p>
    <w:p w14:paraId="2E654370" w14:textId="77777777" w:rsidR="003D501A" w:rsidRDefault="003D501A" w:rsidP="003D501A">
      <w:pPr>
        <w:ind w:left="720"/>
      </w:pPr>
      <w:r>
        <w:t>_____________________________________________________________________________________</w:t>
      </w:r>
    </w:p>
    <w:p w14:paraId="04EFC3FD" w14:textId="679D43F5" w:rsidR="003D501A" w:rsidRDefault="003D501A" w:rsidP="003D501A">
      <w:pPr>
        <w:ind w:left="720"/>
      </w:pPr>
      <w:r>
        <w:t>_____________________________________________________________________________________</w:t>
      </w:r>
    </w:p>
    <w:p w14:paraId="56EA49D4" w14:textId="77777777" w:rsidR="003D501A" w:rsidRDefault="003D501A" w:rsidP="003D501A">
      <w:pPr>
        <w:rPr>
          <w:ins w:id="77" w:author="Francesca" w:date="2016-11-01T07:29:00Z"/>
          <w:lang w:val="en-GB"/>
        </w:rPr>
      </w:pPr>
    </w:p>
    <w:p w14:paraId="2296B0FB" w14:textId="77777777" w:rsidR="009778F9" w:rsidRDefault="009778F9" w:rsidP="003D501A">
      <w:pPr>
        <w:rPr>
          <w:ins w:id="78" w:author="Francesca" w:date="2016-11-01T07:29:00Z"/>
          <w:lang w:val="en-GB"/>
        </w:rPr>
      </w:pPr>
    </w:p>
    <w:p w14:paraId="30FCD1FC" w14:textId="088A7039" w:rsidR="009778F9" w:rsidRPr="003D501A" w:rsidRDefault="009778F9" w:rsidP="009778F9">
      <w:pPr>
        <w:pStyle w:val="ListParagraph"/>
        <w:numPr>
          <w:ilvl w:val="0"/>
          <w:numId w:val="3"/>
        </w:numPr>
        <w:ind w:left="709" w:hanging="283"/>
        <w:rPr>
          <w:lang w:val="en-GB"/>
        </w:rPr>
      </w:pPr>
      <w:moveToRangeStart w:id="79" w:author="Francesca" w:date="2016-11-01T07:29:00Z" w:name="move339604723"/>
      <w:moveTo w:id="80" w:author="Francesca" w:date="2016-11-01T07:29:00Z">
        <w:del w:id="81" w:author="Francesca" w:date="2016-11-01T07:30:00Z">
          <w:r w:rsidRPr="003D501A" w:rsidDel="009778F9">
            <w:delText>Are there any mutations</w:delText>
          </w:r>
        </w:del>
      </w:moveTo>
      <w:ins w:id="82" w:author="Francesca" w:date="2016-11-01T07:30:00Z">
        <w:r>
          <w:t>Do you detect any mutation</w:t>
        </w:r>
      </w:ins>
      <w:moveTo w:id="83" w:author="Francesca" w:date="2016-11-01T07:29:00Z">
        <w:r w:rsidRPr="003D501A">
          <w:t xml:space="preserve"> that can give </w:t>
        </w:r>
        <w:r>
          <w:t>resistance to anti-EGFR therapy?</w:t>
        </w:r>
      </w:moveTo>
      <w:ins w:id="84" w:author="Francesca" w:date="2016-11-01T07:30:00Z">
        <w:r>
          <w:t xml:space="preserve"> In what fraction of the cells?</w:t>
        </w:r>
      </w:ins>
    </w:p>
    <w:p w14:paraId="6E107960" w14:textId="77777777" w:rsidR="009778F9" w:rsidRDefault="009778F9" w:rsidP="009778F9">
      <w:pPr>
        <w:ind w:left="720"/>
      </w:pPr>
      <w:moveTo w:id="85" w:author="Francesca" w:date="2016-11-01T07:29:00Z">
        <w:r>
          <w:t>_____________________________________________________________________________________</w:t>
        </w:r>
      </w:moveTo>
    </w:p>
    <w:p w14:paraId="090D46FF" w14:textId="77777777" w:rsidR="009778F9" w:rsidRDefault="009778F9" w:rsidP="009778F9">
      <w:pPr>
        <w:ind w:left="720"/>
      </w:pPr>
      <w:moveTo w:id="86" w:author="Francesca" w:date="2016-11-01T07:29:00Z">
        <w:r>
          <w:t>_____________________________________________________________________________________</w:t>
        </w:r>
      </w:moveTo>
    </w:p>
    <w:p w14:paraId="5D69667F" w14:textId="77777777" w:rsidR="009778F9" w:rsidRDefault="009778F9" w:rsidP="009778F9">
      <w:pPr>
        <w:ind w:left="720"/>
      </w:pPr>
      <w:moveTo w:id="87" w:author="Francesca" w:date="2016-11-01T07:29:00Z">
        <w:r>
          <w:t>_____________________________________________________________________________________</w:t>
        </w:r>
      </w:moveTo>
    </w:p>
    <w:moveToRangeEnd w:id="79"/>
    <w:p w14:paraId="0A105E42" w14:textId="77777777" w:rsidR="009778F9" w:rsidRDefault="009778F9" w:rsidP="003D501A">
      <w:pPr>
        <w:rPr>
          <w:lang w:val="en-GB"/>
        </w:rPr>
      </w:pPr>
    </w:p>
    <w:p w14:paraId="541BDE92" w14:textId="77777777" w:rsidR="00B55BDA" w:rsidRDefault="00B55BDA" w:rsidP="003D501A">
      <w:pPr>
        <w:rPr>
          <w:lang w:val="en-GB"/>
        </w:rPr>
      </w:pPr>
    </w:p>
    <w:p w14:paraId="4C3671BD" w14:textId="1558309B" w:rsidR="00B55BDA" w:rsidRPr="00B55BDA" w:rsidDel="009778F9" w:rsidRDefault="00B55BDA" w:rsidP="003D501A">
      <w:pPr>
        <w:rPr>
          <w:del w:id="88" w:author="Francesca" w:date="2016-11-01T07:30:00Z"/>
          <w:b/>
          <w:lang w:val="en-GB"/>
        </w:rPr>
      </w:pPr>
      <w:bookmarkStart w:id="89" w:name="_GoBack"/>
      <w:bookmarkEnd w:id="89"/>
      <w:del w:id="90" w:author="Francesca" w:date="2016-11-01T07:30:00Z">
        <w:r w:rsidRPr="00B55BDA" w:rsidDel="009778F9">
          <w:rPr>
            <w:b/>
            <w:lang w:val="en-GB"/>
          </w:rPr>
          <w:delText>D. Clustering mutations</w:delText>
        </w:r>
      </w:del>
    </w:p>
    <w:p w14:paraId="5FB62C4F" w14:textId="77777777" w:rsidR="00B55BDA" w:rsidRPr="003D501A" w:rsidRDefault="00B55BDA" w:rsidP="003D501A">
      <w:pPr>
        <w:rPr>
          <w:lang w:val="en-GB"/>
        </w:rPr>
      </w:pPr>
    </w:p>
    <w:p w14:paraId="12AB207C" w14:textId="430F2558" w:rsidR="003D501A" w:rsidRPr="00B55BDA" w:rsidRDefault="003D501A" w:rsidP="00B55BDA">
      <w:pPr>
        <w:pStyle w:val="ListParagraph"/>
        <w:numPr>
          <w:ilvl w:val="0"/>
          <w:numId w:val="11"/>
        </w:numPr>
        <w:rPr>
          <w:lang w:val="en-GB"/>
        </w:rPr>
      </w:pPr>
      <w:r w:rsidRPr="003D501A">
        <w:t>Are mutations giving resistance in the same clone or in different clones</w:t>
      </w:r>
      <w:r>
        <w:t>?</w:t>
      </w:r>
    </w:p>
    <w:p w14:paraId="77D08FC2" w14:textId="77777777" w:rsidR="00DD559D" w:rsidRDefault="00DD559D" w:rsidP="00DD559D">
      <w:pPr>
        <w:ind w:left="720"/>
      </w:pPr>
      <w:r>
        <w:t>_____________________________________________________________________________________</w:t>
      </w:r>
    </w:p>
    <w:p w14:paraId="1727FA11" w14:textId="77777777" w:rsidR="00DD559D" w:rsidRDefault="00DD559D" w:rsidP="00DD559D">
      <w:pPr>
        <w:ind w:left="720"/>
      </w:pPr>
      <w:r>
        <w:t>_____________________________________________________________________________________</w:t>
      </w:r>
    </w:p>
    <w:p w14:paraId="73B129ED" w14:textId="77777777" w:rsidR="00DD559D" w:rsidRDefault="00DD559D" w:rsidP="00DD559D">
      <w:pPr>
        <w:ind w:left="720"/>
      </w:pPr>
      <w:r>
        <w:t>_____________________________________________________________________________________</w:t>
      </w:r>
    </w:p>
    <w:p w14:paraId="6EA25B70" w14:textId="77777777" w:rsidR="00DD559D" w:rsidRDefault="00DD559D" w:rsidP="00DD559D">
      <w:pPr>
        <w:ind w:left="720"/>
      </w:pPr>
      <w:r>
        <w:t>_____________________________________________________________________________________</w:t>
      </w:r>
    </w:p>
    <w:p w14:paraId="05850B1A" w14:textId="77777777" w:rsidR="00BE009F" w:rsidRDefault="00BE009F" w:rsidP="00BE009F"/>
    <w:p w14:paraId="1F8CCBE5" w14:textId="77777777" w:rsidR="00DD559D" w:rsidRDefault="00DD559D">
      <w:pPr>
        <w:rPr>
          <w:b/>
        </w:rPr>
      </w:pPr>
      <w:r>
        <w:rPr>
          <w:b/>
        </w:rPr>
        <w:br w:type="page"/>
      </w:r>
    </w:p>
    <w:p w14:paraId="7C81E5A3" w14:textId="3C40DDE1" w:rsidR="00BE009F" w:rsidRDefault="00BE009F" w:rsidP="00BE009F">
      <w:pPr>
        <w:rPr>
          <w:b/>
        </w:rPr>
      </w:pPr>
      <w:r>
        <w:rPr>
          <w:b/>
        </w:rPr>
        <w:lastRenderedPageBreak/>
        <w:t>C</w:t>
      </w:r>
      <w:r w:rsidRPr="00C52C2A">
        <w:rPr>
          <w:b/>
        </w:rPr>
        <w:t xml:space="preserve">. </w:t>
      </w:r>
      <w:r>
        <w:rPr>
          <w:b/>
        </w:rPr>
        <w:t>Annotation of somatic SNVs.</w:t>
      </w:r>
    </w:p>
    <w:p w14:paraId="389BE76A" w14:textId="77777777" w:rsidR="00BE009F" w:rsidRDefault="00BE009F" w:rsidP="00BE009F"/>
    <w:p w14:paraId="4773E3E5" w14:textId="6F526277" w:rsidR="00BE009F" w:rsidRDefault="00BE009F" w:rsidP="00BE009F">
      <w:pPr>
        <w:pStyle w:val="ListParagraph"/>
        <w:numPr>
          <w:ilvl w:val="0"/>
          <w:numId w:val="4"/>
        </w:numPr>
      </w:pPr>
      <w:r>
        <w:t>Which are, if any, in your opinion the putative driver mutations? Why?</w:t>
      </w:r>
    </w:p>
    <w:p w14:paraId="116DCC8D" w14:textId="77777777" w:rsidR="00DD559D" w:rsidRDefault="00DD559D" w:rsidP="00DD559D">
      <w:pPr>
        <w:ind w:left="360"/>
      </w:pPr>
      <w:r>
        <w:t>_____________________________________________________________________________________</w:t>
      </w:r>
    </w:p>
    <w:p w14:paraId="3C4D0741" w14:textId="77777777" w:rsidR="00DD559D" w:rsidRDefault="00DD559D" w:rsidP="00DD559D">
      <w:pPr>
        <w:ind w:left="360"/>
      </w:pPr>
      <w:r>
        <w:t>_____________________________________________________________________________________</w:t>
      </w:r>
    </w:p>
    <w:p w14:paraId="721C0DC5" w14:textId="77777777" w:rsidR="00DD559D" w:rsidRDefault="00DD559D" w:rsidP="00DD559D">
      <w:pPr>
        <w:ind w:left="360"/>
      </w:pPr>
      <w:r>
        <w:t>_____________________________________________________________________________________</w:t>
      </w:r>
    </w:p>
    <w:p w14:paraId="39493182" w14:textId="77777777" w:rsidR="00DD559D" w:rsidRDefault="00DD559D" w:rsidP="00DD559D">
      <w:pPr>
        <w:ind w:left="360"/>
      </w:pPr>
      <w:r>
        <w:t>_____________________________________________________________________________________</w:t>
      </w:r>
    </w:p>
    <w:p w14:paraId="4D8F66F6" w14:textId="77777777" w:rsidR="00DD559D" w:rsidRDefault="00DD559D" w:rsidP="00DD559D">
      <w:pPr>
        <w:ind w:left="360"/>
      </w:pPr>
    </w:p>
    <w:p w14:paraId="60A176BC" w14:textId="41788791" w:rsidR="00DD559D" w:rsidRDefault="00BE009F" w:rsidP="00DD559D">
      <w:pPr>
        <w:ind w:left="360"/>
      </w:pPr>
      <w:r>
        <w:t>Which are the clonal mutations in the list?</w:t>
      </w:r>
      <w:r w:rsidR="00DD559D" w:rsidRPr="00DD559D">
        <w:t xml:space="preserve"> </w:t>
      </w:r>
      <w:r w:rsidR="00DD559D">
        <w:t>_____________________________________________________________________________________</w:t>
      </w:r>
    </w:p>
    <w:p w14:paraId="2D55016F" w14:textId="77777777" w:rsidR="00DD559D" w:rsidRDefault="00DD559D" w:rsidP="00DD559D">
      <w:pPr>
        <w:ind w:left="360"/>
      </w:pPr>
      <w:r>
        <w:t>_____________________________________________________________________________________</w:t>
      </w:r>
    </w:p>
    <w:p w14:paraId="3124D1D2" w14:textId="77777777" w:rsidR="00DD559D" w:rsidRDefault="00DD559D" w:rsidP="00DD559D">
      <w:pPr>
        <w:ind w:left="360"/>
      </w:pPr>
      <w:r>
        <w:t>_____________________________________________________________________________________</w:t>
      </w:r>
    </w:p>
    <w:p w14:paraId="6C923E9A" w14:textId="77777777" w:rsidR="00DD559D" w:rsidRDefault="00DD559D" w:rsidP="00DD559D">
      <w:pPr>
        <w:ind w:left="360"/>
      </w:pPr>
      <w:r>
        <w:t>_____________________________________________________________________________________</w:t>
      </w:r>
    </w:p>
    <w:p w14:paraId="44BBAFC1" w14:textId="3C4241FD" w:rsidR="00BE009F" w:rsidRDefault="00BE009F" w:rsidP="00DD559D">
      <w:pPr>
        <w:ind w:left="360"/>
      </w:pPr>
    </w:p>
    <w:p w14:paraId="469869E3" w14:textId="49D22969" w:rsidR="00BE009F" w:rsidRPr="00BE009F" w:rsidRDefault="00BE009F" w:rsidP="00BE009F">
      <w:pPr>
        <w:pStyle w:val="ListParagraph"/>
        <w:numPr>
          <w:ilvl w:val="0"/>
          <w:numId w:val="4"/>
        </w:numPr>
      </w:pPr>
      <w:r>
        <w:t xml:space="preserve">How many cells carry the somatic SNV in the UTR of </w:t>
      </w:r>
      <w:r w:rsidRPr="00BE009F">
        <w:rPr>
          <w:i/>
        </w:rPr>
        <w:t>KCNJ12</w:t>
      </w:r>
      <w:r>
        <w:rPr>
          <w:i/>
        </w:rPr>
        <w:t>?</w:t>
      </w:r>
    </w:p>
    <w:p w14:paraId="47F595A0" w14:textId="77777777" w:rsidR="00DD559D" w:rsidRDefault="00DD559D" w:rsidP="00DD559D">
      <w:pPr>
        <w:ind w:left="360"/>
      </w:pPr>
      <w:r>
        <w:t>_____________________________________________________________________________________</w:t>
      </w:r>
    </w:p>
    <w:p w14:paraId="3379EDB2" w14:textId="77777777" w:rsidR="00DD559D" w:rsidRDefault="00DD559D" w:rsidP="00DD559D">
      <w:pPr>
        <w:ind w:left="360"/>
      </w:pPr>
      <w:r>
        <w:t>_____________________________________________________________________________________</w:t>
      </w:r>
    </w:p>
    <w:p w14:paraId="67A0A5F2" w14:textId="77777777" w:rsidR="00DD559D" w:rsidRDefault="00DD559D" w:rsidP="00DD559D">
      <w:pPr>
        <w:ind w:left="360"/>
      </w:pPr>
      <w:r>
        <w:t>_____________________________________________________________________________________</w:t>
      </w:r>
    </w:p>
    <w:p w14:paraId="190B1E6A" w14:textId="77777777" w:rsidR="00DD559D" w:rsidRDefault="00DD559D" w:rsidP="00DD559D">
      <w:pPr>
        <w:ind w:left="360"/>
      </w:pPr>
      <w:r>
        <w:t>_____________________________________________________________________________________</w:t>
      </w:r>
    </w:p>
    <w:p w14:paraId="72B94D2A" w14:textId="1E8B8361" w:rsidR="00BE009F" w:rsidRDefault="00BE009F">
      <w:pPr>
        <w:rPr>
          <w:i/>
        </w:rPr>
      </w:pPr>
      <w:r>
        <w:rPr>
          <w:i/>
        </w:rPr>
        <w:br w:type="page"/>
      </w:r>
    </w:p>
    <w:p w14:paraId="095EDC28" w14:textId="19ACE0E3" w:rsidR="00BE009F" w:rsidRPr="00C52C2A" w:rsidRDefault="00BE009F" w:rsidP="00BE009F">
      <w:pPr>
        <w:jc w:val="center"/>
        <w:rPr>
          <w:b/>
        </w:rPr>
      </w:pPr>
      <w:r w:rsidRPr="00C52C2A">
        <w:rPr>
          <w:b/>
        </w:rPr>
        <w:t>Tutorial I</w:t>
      </w:r>
      <w:r>
        <w:rPr>
          <w:b/>
        </w:rPr>
        <w:t>I</w:t>
      </w:r>
    </w:p>
    <w:p w14:paraId="1730AF78" w14:textId="77777777" w:rsidR="00BE009F" w:rsidRDefault="00BE009F" w:rsidP="00BE009F"/>
    <w:p w14:paraId="41C84644" w14:textId="77777777" w:rsidR="00BE009F" w:rsidRPr="00C52C2A" w:rsidRDefault="00BE009F" w:rsidP="00BE009F">
      <w:pPr>
        <w:rPr>
          <w:b/>
        </w:rPr>
      </w:pPr>
      <w:r w:rsidRPr="00C52C2A">
        <w:rPr>
          <w:b/>
        </w:rPr>
        <w:t xml:space="preserve">A. Distribution of allelic frequencies of somatic and </w:t>
      </w:r>
      <w:proofErr w:type="spellStart"/>
      <w:r w:rsidRPr="00C52C2A">
        <w:rPr>
          <w:b/>
        </w:rPr>
        <w:t>germline</w:t>
      </w:r>
      <w:proofErr w:type="spellEnd"/>
      <w:r w:rsidRPr="00C52C2A">
        <w:rPr>
          <w:b/>
        </w:rPr>
        <w:t xml:space="preserve"> SNVs</w:t>
      </w:r>
    </w:p>
    <w:p w14:paraId="3B3C76F8" w14:textId="77777777" w:rsidR="00BE009F" w:rsidRDefault="00BE009F" w:rsidP="00BE009F"/>
    <w:p w14:paraId="591DD4A6" w14:textId="5FD772F8" w:rsidR="00BE009F" w:rsidRDefault="00BE009F" w:rsidP="00BE009F">
      <w:pPr>
        <w:pStyle w:val="ListParagraph"/>
        <w:numPr>
          <w:ilvl w:val="0"/>
          <w:numId w:val="5"/>
        </w:numPr>
      </w:pPr>
      <w:r>
        <w:t xml:space="preserve">Why </w:t>
      </w:r>
      <w:r w:rsidR="008038AF">
        <w:t xml:space="preserve">does </w:t>
      </w:r>
      <w:r>
        <w:t>mutations at 3.75%</w:t>
      </w:r>
      <w:r w:rsidR="008038AF">
        <w:t xml:space="preserve"> decrease in the “</w:t>
      </w:r>
      <w:r w:rsidR="008038AF" w:rsidRPr="00256EF3">
        <w:rPr>
          <w:i/>
        </w:rPr>
        <w:t>non-silent</w:t>
      </w:r>
      <w:r w:rsidR="008038AF">
        <w:t>” dataset?</w:t>
      </w:r>
    </w:p>
    <w:p w14:paraId="1DDFEF1B" w14:textId="0B8FDCD8" w:rsidR="00DD559D" w:rsidRDefault="00DD559D" w:rsidP="00DD559D">
      <w:pPr>
        <w:ind w:left="360"/>
      </w:pPr>
      <w:r>
        <w:t>_____________________________________________________________________________________</w:t>
      </w:r>
    </w:p>
    <w:p w14:paraId="32E49881" w14:textId="77777777" w:rsidR="00DD559D" w:rsidRDefault="00DD559D" w:rsidP="00DD559D">
      <w:pPr>
        <w:ind w:left="360"/>
      </w:pPr>
      <w:r>
        <w:t>_____________________________________________________________________________________</w:t>
      </w:r>
    </w:p>
    <w:p w14:paraId="06BB6176" w14:textId="77777777" w:rsidR="00DD559D" w:rsidRDefault="00DD559D" w:rsidP="00DD559D">
      <w:pPr>
        <w:ind w:left="360"/>
      </w:pPr>
      <w:r>
        <w:t>_____________________________________________________________________________________</w:t>
      </w:r>
    </w:p>
    <w:p w14:paraId="5D96A21D" w14:textId="77777777" w:rsidR="00DD559D" w:rsidRDefault="00DD559D" w:rsidP="00DD559D">
      <w:pPr>
        <w:ind w:left="360"/>
      </w:pPr>
      <w:r>
        <w:t>_____________________________________________________________________________________</w:t>
      </w:r>
    </w:p>
    <w:p w14:paraId="35B5E35B" w14:textId="77777777" w:rsidR="00DD559D" w:rsidRDefault="00DD559D" w:rsidP="00DD559D">
      <w:pPr>
        <w:ind w:left="360"/>
      </w:pPr>
    </w:p>
    <w:p w14:paraId="45B8DBDC" w14:textId="436B3FF2" w:rsidR="008038AF" w:rsidRDefault="008038AF" w:rsidP="00BE009F">
      <w:pPr>
        <w:pStyle w:val="ListParagraph"/>
        <w:numPr>
          <w:ilvl w:val="0"/>
          <w:numId w:val="5"/>
        </w:numPr>
      </w:pPr>
      <w:r>
        <w:t>Why do frequencies never reach 50%?</w:t>
      </w:r>
    </w:p>
    <w:p w14:paraId="4CF4F8EB" w14:textId="1491173E" w:rsidR="00DD559D" w:rsidRDefault="00DD559D" w:rsidP="00DD559D">
      <w:pPr>
        <w:ind w:left="360"/>
      </w:pPr>
      <w:r>
        <w:t>_____________________________________________________________________________________</w:t>
      </w:r>
    </w:p>
    <w:p w14:paraId="6CFE3B7D" w14:textId="77777777" w:rsidR="00DD559D" w:rsidRDefault="00DD559D" w:rsidP="00DD559D">
      <w:pPr>
        <w:ind w:left="360"/>
      </w:pPr>
      <w:r>
        <w:t>_____________________________________________________________________________________</w:t>
      </w:r>
    </w:p>
    <w:p w14:paraId="703D2EBB" w14:textId="77777777" w:rsidR="00DD559D" w:rsidRDefault="00DD559D" w:rsidP="00DD559D">
      <w:pPr>
        <w:ind w:left="360"/>
      </w:pPr>
      <w:r>
        <w:t>_____________________________________________________________________________________</w:t>
      </w:r>
    </w:p>
    <w:p w14:paraId="7636B3BE" w14:textId="77777777" w:rsidR="00DD559D" w:rsidRDefault="00DD559D" w:rsidP="00DD559D">
      <w:pPr>
        <w:ind w:left="360"/>
      </w:pPr>
      <w:r>
        <w:t>_____________________________________________________________________________________</w:t>
      </w:r>
    </w:p>
    <w:p w14:paraId="4E511445" w14:textId="54EA5BA7" w:rsidR="00057645" w:rsidRDefault="00057645" w:rsidP="00C9341B">
      <w:pPr>
        <w:pStyle w:val="ListParagraph"/>
        <w:jc w:val="center"/>
      </w:pPr>
    </w:p>
    <w:p w14:paraId="1D356FC8" w14:textId="77777777" w:rsidR="00DD559D" w:rsidRDefault="00DD559D" w:rsidP="00C9341B">
      <w:pPr>
        <w:pStyle w:val="ListParagraph"/>
        <w:jc w:val="center"/>
      </w:pPr>
    </w:p>
    <w:p w14:paraId="1FF2F831" w14:textId="217C7AF6" w:rsidR="008038AF" w:rsidRPr="00C52C2A" w:rsidRDefault="008038AF" w:rsidP="008038AF">
      <w:pPr>
        <w:rPr>
          <w:b/>
        </w:rPr>
      </w:pPr>
      <w:r>
        <w:rPr>
          <w:b/>
        </w:rPr>
        <w:t>B</w:t>
      </w:r>
      <w:r w:rsidRPr="00C52C2A">
        <w:rPr>
          <w:b/>
        </w:rPr>
        <w:t xml:space="preserve">. Distribution of allelic frequencies of somatic and </w:t>
      </w:r>
      <w:proofErr w:type="spellStart"/>
      <w:r w:rsidRPr="00C52C2A">
        <w:rPr>
          <w:b/>
        </w:rPr>
        <w:t>germline</w:t>
      </w:r>
      <w:proofErr w:type="spellEnd"/>
      <w:r w:rsidRPr="00C52C2A">
        <w:rPr>
          <w:b/>
        </w:rPr>
        <w:t xml:space="preserve"> SNVs</w:t>
      </w:r>
      <w:r>
        <w:rPr>
          <w:b/>
        </w:rPr>
        <w:t xml:space="preserve"> after tumor content </w:t>
      </w:r>
      <w:r w:rsidR="00731336">
        <w:rPr>
          <w:b/>
        </w:rPr>
        <w:t>correction</w:t>
      </w:r>
    </w:p>
    <w:p w14:paraId="47283064" w14:textId="77777777" w:rsidR="008038AF" w:rsidRDefault="008038AF" w:rsidP="008038AF"/>
    <w:p w14:paraId="6BD535D5" w14:textId="5895C50E" w:rsidR="008038AF" w:rsidRDefault="00DD559D" w:rsidP="008038AF">
      <w:pPr>
        <w:pStyle w:val="ListParagraph"/>
        <w:numPr>
          <w:ilvl w:val="0"/>
          <w:numId w:val="6"/>
        </w:numPr>
      </w:pPr>
      <w:r>
        <w:t>Ho many clones do you expect for the tumor</w:t>
      </w:r>
      <w:r w:rsidR="008038AF">
        <w:t>?</w:t>
      </w:r>
    </w:p>
    <w:p w14:paraId="4DED3A8A" w14:textId="48606956" w:rsidR="00DD559D" w:rsidRDefault="00DD559D" w:rsidP="00DD559D">
      <w:pPr>
        <w:ind w:left="360"/>
      </w:pPr>
      <w:r>
        <w:t>_____________________________________________________________________________________</w:t>
      </w:r>
    </w:p>
    <w:p w14:paraId="20EB903C" w14:textId="77777777" w:rsidR="00DD559D" w:rsidRDefault="00DD559D" w:rsidP="00DD559D">
      <w:pPr>
        <w:ind w:left="360"/>
      </w:pPr>
      <w:r>
        <w:t>_____________________________________________________________________________________</w:t>
      </w:r>
    </w:p>
    <w:p w14:paraId="080907F2" w14:textId="77777777" w:rsidR="00DD559D" w:rsidRDefault="00DD559D" w:rsidP="00DD559D">
      <w:pPr>
        <w:ind w:left="360"/>
      </w:pPr>
      <w:r>
        <w:t>_____________________________________________________________________________________</w:t>
      </w:r>
    </w:p>
    <w:p w14:paraId="5D828097" w14:textId="77777777" w:rsidR="00DD559D" w:rsidRDefault="00DD559D" w:rsidP="00DD559D">
      <w:pPr>
        <w:ind w:left="360"/>
      </w:pPr>
      <w:r>
        <w:t>_____________________________________________________________________________________</w:t>
      </w:r>
    </w:p>
    <w:p w14:paraId="21C0FBDD" w14:textId="77777777" w:rsidR="00DD559D" w:rsidRDefault="00DD559D" w:rsidP="00DD559D">
      <w:pPr>
        <w:ind w:left="360"/>
      </w:pPr>
    </w:p>
    <w:p w14:paraId="6D7F0D7C" w14:textId="65B0AB28" w:rsidR="008038AF" w:rsidRDefault="00DD559D" w:rsidP="008038AF">
      <w:pPr>
        <w:pStyle w:val="ListParagraph"/>
        <w:numPr>
          <w:ilvl w:val="0"/>
          <w:numId w:val="6"/>
        </w:numPr>
      </w:pPr>
      <w:r>
        <w:t>Are all mutations at 50% in the same clone or in different clones</w:t>
      </w:r>
      <w:r w:rsidR="008038AF">
        <w:t>?</w:t>
      </w:r>
    </w:p>
    <w:p w14:paraId="45A30109" w14:textId="7F046A6E" w:rsidR="00DD559D" w:rsidRDefault="00DD559D" w:rsidP="00DD559D">
      <w:pPr>
        <w:ind w:left="360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_____________________________________________________________________________________</w:t>
      </w:r>
    </w:p>
    <w:p w14:paraId="695492B5" w14:textId="77777777" w:rsidR="00DD559D" w:rsidRDefault="00DD559D" w:rsidP="00DD559D">
      <w:pPr>
        <w:ind w:left="360"/>
      </w:pPr>
      <w:r>
        <w:t>_____________________________________________________________________________________</w:t>
      </w:r>
    </w:p>
    <w:p w14:paraId="6C8D1BF1" w14:textId="77777777" w:rsidR="00DD559D" w:rsidRDefault="00DD559D" w:rsidP="00DD559D">
      <w:pPr>
        <w:ind w:left="360"/>
      </w:pPr>
      <w:r>
        <w:t>_____________________________________________________________________________________</w:t>
      </w:r>
    </w:p>
    <w:p w14:paraId="7C75E5DB" w14:textId="77777777" w:rsidR="00DD559D" w:rsidRDefault="00DD559D" w:rsidP="00DD559D">
      <w:pPr>
        <w:ind w:left="360"/>
      </w:pPr>
      <w:r>
        <w:t>_____________________________________________________________________________________</w:t>
      </w:r>
    </w:p>
    <w:p w14:paraId="17836A6B" w14:textId="3DCB0037" w:rsidR="00235FF7" w:rsidRDefault="00235FF7" w:rsidP="00C9341B">
      <w:pPr>
        <w:pStyle w:val="ListParagraph"/>
        <w:jc w:val="center"/>
      </w:pPr>
    </w:p>
    <w:sectPr w:rsidR="00235FF7" w:rsidSect="00B8696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9" w:author="Francesca" w:date="2016-11-01T07:27:00Z" w:initials="F">
    <w:p w14:paraId="4A0C65EE" w14:textId="77777777" w:rsidR="009778F9" w:rsidRDefault="009778F9">
      <w:pPr>
        <w:pStyle w:val="CommentText"/>
      </w:pPr>
      <w:r>
        <w:rPr>
          <w:rStyle w:val="CommentReference"/>
        </w:rPr>
        <w:annotationRef/>
      </w:r>
      <w:r>
        <w:t xml:space="preserve">In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senso</w:t>
      </w:r>
      <w:proofErr w:type="spellEnd"/>
      <w:r>
        <w:t xml:space="preserve"> a patient? Non </w:t>
      </w:r>
      <w:proofErr w:type="spellStart"/>
      <w:r>
        <w:t>ti</w:t>
      </w:r>
      <w:proofErr w:type="spellEnd"/>
      <w:r>
        <w:t xml:space="preserve"> </w:t>
      </w:r>
      <w:proofErr w:type="spellStart"/>
      <w:r>
        <w:t>riferisci</w:t>
      </w:r>
      <w:proofErr w:type="spellEnd"/>
      <w:r>
        <w:t xml:space="preserve"> a </w:t>
      </w:r>
      <w:proofErr w:type="spellStart"/>
      <w:r>
        <w:t>quello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analizzano</w:t>
      </w:r>
      <w:proofErr w:type="spellEnd"/>
      <w:r>
        <w:t xml:space="preserve">? </w:t>
      </w:r>
      <w:proofErr w:type="spellStart"/>
      <w:r>
        <w:t>Ricordati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le </w:t>
      </w:r>
      <w:proofErr w:type="spellStart"/>
      <w:r>
        <w:t>domande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sui </w:t>
      </w:r>
      <w:proofErr w:type="spellStart"/>
      <w:r>
        <w:t>risultati</w:t>
      </w:r>
      <w:proofErr w:type="spellEnd"/>
      <w:r>
        <w:t xml:space="preserve"> del tutorial non </w:t>
      </w:r>
      <w:proofErr w:type="spellStart"/>
      <w:r>
        <w:t>generali</w:t>
      </w:r>
      <w:proofErr w:type="spellEnd"/>
      <w:r>
        <w:t>…</w:t>
      </w:r>
    </w:p>
    <w:p w14:paraId="58AF4722" w14:textId="77777777" w:rsidR="009778F9" w:rsidRDefault="009778F9">
      <w:pPr>
        <w:pStyle w:val="CommentText"/>
      </w:pPr>
    </w:p>
    <w:p w14:paraId="79EEAB71" w14:textId="42A39D42" w:rsidR="009778F9" w:rsidRDefault="009778F9">
      <w:pPr>
        <w:pStyle w:val="CommentText"/>
      </w:pPr>
      <w:r>
        <w:t xml:space="preserve">Non </w:t>
      </w:r>
      <w:proofErr w:type="spellStart"/>
      <w:r>
        <w:t>capisco</w:t>
      </w:r>
      <w:proofErr w:type="spellEnd"/>
      <w:r>
        <w:t xml:space="preserve"> poi </w:t>
      </w:r>
      <w:proofErr w:type="spellStart"/>
      <w:r>
        <w:t>perche</w:t>
      </w:r>
      <w:proofErr w:type="spellEnd"/>
      <w:r>
        <w:t xml:space="preserve">’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domanda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qua: non e’ </w:t>
      </w:r>
      <w:proofErr w:type="spellStart"/>
      <w:r>
        <w:t>l’aim</w:t>
      </w:r>
      <w:proofErr w:type="spellEnd"/>
      <w:r>
        <w:t xml:space="preserve"> del tutorial? Se lo </w:t>
      </w:r>
      <w:proofErr w:type="spellStart"/>
      <w:r>
        <w:t>capiscono</w:t>
      </w:r>
      <w:proofErr w:type="spellEnd"/>
      <w:r>
        <w:t xml:space="preserve"> dale basic information </w:t>
      </w:r>
      <w:proofErr w:type="spellStart"/>
      <w:r>
        <w:t>perche</w:t>
      </w:r>
      <w:proofErr w:type="spellEnd"/>
      <w:r>
        <w:t xml:space="preserve">’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usare</w:t>
      </w:r>
      <w:proofErr w:type="spellEnd"/>
      <w:r>
        <w:t xml:space="preserve"> Cloner?</w:t>
      </w:r>
    </w:p>
  </w:comment>
  <w:comment w:id="45" w:author="Francesca" w:date="2016-11-01T07:27:00Z" w:initials="F">
    <w:p w14:paraId="19D4C253" w14:textId="471B2288" w:rsidR="009778F9" w:rsidRDefault="009778F9">
      <w:pPr>
        <w:pStyle w:val="CommentText"/>
      </w:pPr>
      <w:r>
        <w:rPr>
          <w:rStyle w:val="CommentReference"/>
        </w:rPr>
        <w:annotationRef/>
      </w:r>
      <w:proofErr w:type="spellStart"/>
      <w:r>
        <w:t>Che</w:t>
      </w:r>
      <w:proofErr w:type="spellEnd"/>
      <w:r>
        <w:t xml:space="preserve"> </w:t>
      </w:r>
      <w:proofErr w:type="spellStart"/>
      <w:r>
        <w:t>vuol</w:t>
      </w:r>
      <w:proofErr w:type="spellEnd"/>
      <w:r>
        <w:t xml:space="preserve"> dire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domanda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86663"/>
    <w:multiLevelType w:val="hybridMultilevel"/>
    <w:tmpl w:val="B3483EF8"/>
    <w:lvl w:ilvl="0" w:tplc="71F64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B11EEB"/>
    <w:multiLevelType w:val="hybridMultilevel"/>
    <w:tmpl w:val="8818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65E5A"/>
    <w:multiLevelType w:val="hybridMultilevel"/>
    <w:tmpl w:val="B3483EF8"/>
    <w:lvl w:ilvl="0" w:tplc="71F64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080AC6"/>
    <w:multiLevelType w:val="hybridMultilevel"/>
    <w:tmpl w:val="98C6773C"/>
    <w:lvl w:ilvl="0" w:tplc="71F64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8172C2"/>
    <w:multiLevelType w:val="hybridMultilevel"/>
    <w:tmpl w:val="CF847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AB270A"/>
    <w:multiLevelType w:val="hybridMultilevel"/>
    <w:tmpl w:val="A8847044"/>
    <w:lvl w:ilvl="0" w:tplc="4970C2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C2256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4238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9442B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E0F7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6EEB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22D1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028E7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D8C5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341A9D"/>
    <w:multiLevelType w:val="hybridMultilevel"/>
    <w:tmpl w:val="25AC9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FA0376"/>
    <w:multiLevelType w:val="hybridMultilevel"/>
    <w:tmpl w:val="8818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AB41BF"/>
    <w:multiLevelType w:val="hybridMultilevel"/>
    <w:tmpl w:val="1494E66E"/>
    <w:lvl w:ilvl="0" w:tplc="A596DF9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9AD0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B003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624F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A874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CAC4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1C44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10BC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142D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127319"/>
    <w:multiLevelType w:val="hybridMultilevel"/>
    <w:tmpl w:val="8E7EEB72"/>
    <w:lvl w:ilvl="0" w:tplc="FC528E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5083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6421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6237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2ECB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12B0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7043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8C83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9678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8723B7F"/>
    <w:multiLevelType w:val="hybridMultilevel"/>
    <w:tmpl w:val="8818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10"/>
  </w:num>
  <w:num w:numId="6">
    <w:abstractNumId w:val="6"/>
  </w:num>
  <w:num w:numId="7">
    <w:abstractNumId w:val="5"/>
  </w:num>
  <w:num w:numId="8">
    <w:abstractNumId w:val="9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D80"/>
    <w:rsid w:val="00003D34"/>
    <w:rsid w:val="000252FD"/>
    <w:rsid w:val="00057645"/>
    <w:rsid w:val="000C49E5"/>
    <w:rsid w:val="001F0D80"/>
    <w:rsid w:val="001F722C"/>
    <w:rsid w:val="00232C48"/>
    <w:rsid w:val="00235FF7"/>
    <w:rsid w:val="00253F3F"/>
    <w:rsid w:val="00256EF3"/>
    <w:rsid w:val="002F231C"/>
    <w:rsid w:val="00385F78"/>
    <w:rsid w:val="003D501A"/>
    <w:rsid w:val="004E103F"/>
    <w:rsid w:val="005A336F"/>
    <w:rsid w:val="005B77A3"/>
    <w:rsid w:val="00613652"/>
    <w:rsid w:val="00731336"/>
    <w:rsid w:val="0074548C"/>
    <w:rsid w:val="00757183"/>
    <w:rsid w:val="007F6AC1"/>
    <w:rsid w:val="008038AF"/>
    <w:rsid w:val="008E6E17"/>
    <w:rsid w:val="009778F9"/>
    <w:rsid w:val="00A03821"/>
    <w:rsid w:val="00A21FCD"/>
    <w:rsid w:val="00B55BDA"/>
    <w:rsid w:val="00B8696C"/>
    <w:rsid w:val="00BE009F"/>
    <w:rsid w:val="00C52C2A"/>
    <w:rsid w:val="00C87039"/>
    <w:rsid w:val="00C9341B"/>
    <w:rsid w:val="00D07DA2"/>
    <w:rsid w:val="00DD559D"/>
    <w:rsid w:val="00DE21EC"/>
    <w:rsid w:val="00E70DAE"/>
    <w:rsid w:val="00F4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AA66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D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D8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F0D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78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8F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8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8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8F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D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D8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F0D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78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78F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78F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8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8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6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24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7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1007</Words>
  <Characters>5744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kcl</Company>
  <LinksUpToDate>false</LinksUpToDate>
  <CharactersWithSpaces>6738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Francesca</cp:lastModifiedBy>
  <cp:revision>3</cp:revision>
  <cp:lastPrinted>2014-02-26T08:57:00Z</cp:lastPrinted>
  <dcterms:created xsi:type="dcterms:W3CDTF">2016-10-31T12:12:00Z</dcterms:created>
  <dcterms:modified xsi:type="dcterms:W3CDTF">2016-11-01T07:31:00Z</dcterms:modified>
</cp:coreProperties>
</file>